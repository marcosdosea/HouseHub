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B6B7" w14:textId="4526AA7C" w:rsidR="00321BDB" w:rsidRDefault="00EF6432">
      <w:pPr>
        <w:jc w:val="center"/>
        <w:rPr>
          <w:ins w:id="0" w:author="theirs" w:date="2024-08-29T20:51:00Z"/>
          <w:sz w:val="36"/>
          <w:szCs w:val="36"/>
        </w:rPr>
      </w:pPr>
      <w:ins w:id="1" w:author="theirs" w:date="2024-08-29T20:51:00Z">
        <w:r>
          <w:rPr>
            <w:b/>
            <w:color w:val="FF0000"/>
            <w:sz w:val="36"/>
            <w:szCs w:val="36"/>
          </w:rPr>
          <w:t>CSU0</w:t>
        </w:r>
        <w:r w:rsidR="005B7847">
          <w:rPr>
            <w:b/>
            <w:color w:val="FF0000"/>
            <w:sz w:val="36"/>
            <w:szCs w:val="36"/>
          </w:rPr>
          <w:t>1</w:t>
        </w:r>
        <w:r w:rsidR="00A33AC1">
          <w:rPr>
            <w:b/>
            <w:color w:val="FF0000"/>
            <w:sz w:val="36"/>
            <w:szCs w:val="36"/>
          </w:rPr>
          <w:t>1</w:t>
        </w:r>
        <w:r>
          <w:rPr>
            <w:b/>
            <w:sz w:val="36"/>
            <w:szCs w:val="36"/>
          </w:rPr>
          <w:t>-</w:t>
        </w:r>
        <w:r w:rsidR="00204199">
          <w:rPr>
            <w:b/>
            <w:sz w:val="36"/>
            <w:szCs w:val="36"/>
          </w:rPr>
          <w:t>Notificar Cobrança</w:t>
        </w:r>
      </w:ins>
    </w:p>
    <w:p w14:paraId="0766423B" w14:textId="77777777" w:rsidR="00321BDB" w:rsidRDefault="00321BDB">
      <w:pPr>
        <w:jc w:val="center"/>
        <w:rPr>
          <w:ins w:id="2" w:author="theirs" w:date="2024-08-29T20:51:00Z"/>
          <w:sz w:val="32"/>
          <w:szCs w:val="32"/>
        </w:rPr>
      </w:pPr>
    </w:p>
    <w:p w14:paraId="79078A4D" w14:textId="77777777" w:rsidR="00321BDB" w:rsidRDefault="00EF6432">
      <w:pPr>
        <w:rPr>
          <w:ins w:id="3" w:author="theirs" w:date="2024-08-29T20:51:00Z"/>
          <w:sz w:val="32"/>
          <w:szCs w:val="32"/>
        </w:rPr>
      </w:pPr>
      <w:ins w:id="4" w:author="theirs" w:date="2024-08-29T20:51:00Z">
        <w:r>
          <w:rPr>
            <w:b/>
            <w:sz w:val="32"/>
            <w:szCs w:val="32"/>
          </w:rPr>
          <w:t>Seção</w:t>
        </w:r>
        <w:r>
          <w:rPr>
            <w:sz w:val="32"/>
            <w:szCs w:val="32"/>
          </w:rPr>
          <w:t>: Principal</w:t>
        </w:r>
      </w:ins>
    </w:p>
    <w:tbl>
      <w:tblPr>
        <w:tblStyle w:val="a"/>
        <w:tblW w:w="1051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321BDB" w14:paraId="78B02A7D" w14:textId="77777777">
        <w:trPr>
          <w:ins w:id="5" w:author="theirs" w:date="2024-08-29T20:51:00Z"/>
        </w:trPr>
        <w:tc>
          <w:tcPr>
            <w:tcW w:w="2905" w:type="dxa"/>
          </w:tcPr>
          <w:p w14:paraId="3151A702" w14:textId="77777777" w:rsidR="00321BDB" w:rsidRDefault="00EF6432">
            <w:pPr>
              <w:rPr>
                <w:ins w:id="6" w:author="theirs" w:date="2024-08-29T20:51:00Z"/>
                <w:sz w:val="28"/>
                <w:szCs w:val="28"/>
              </w:rPr>
            </w:pPr>
            <w:ins w:id="7" w:author="theirs" w:date="2024-08-29T20:51:00Z">
              <w:r>
                <w:rPr>
                  <w:b/>
                  <w:sz w:val="28"/>
                  <w:szCs w:val="28"/>
                </w:rPr>
                <w:t>Importância</w:t>
              </w:r>
            </w:ins>
          </w:p>
        </w:tc>
        <w:tc>
          <w:tcPr>
            <w:tcW w:w="7605" w:type="dxa"/>
          </w:tcPr>
          <w:p w14:paraId="2480B518" w14:textId="04289440" w:rsidR="00321BDB" w:rsidRDefault="004A036C">
            <w:pPr>
              <w:rPr>
                <w:ins w:id="8" w:author="theirs" w:date="2024-08-29T20:51:00Z"/>
                <w:sz w:val="28"/>
                <w:szCs w:val="28"/>
              </w:rPr>
            </w:pPr>
            <w:ins w:id="9" w:author="theirs" w:date="2024-08-29T20:51:00Z">
              <w:r>
                <w:rPr>
                  <w:sz w:val="28"/>
                  <w:szCs w:val="28"/>
                </w:rPr>
                <w:t>70 (</w:t>
              </w:r>
              <w:r w:rsidR="00EF6432">
                <w:rPr>
                  <w:sz w:val="28"/>
                  <w:szCs w:val="28"/>
                </w:rPr>
                <w:t>Risco Baixo e Prioridade Alta)</w:t>
              </w:r>
            </w:ins>
          </w:p>
        </w:tc>
      </w:tr>
      <w:tr w:rsidR="00321BDB" w14:paraId="7DB3ECBA" w14:textId="77777777">
        <w:trPr>
          <w:ins w:id="10" w:author="theirs" w:date="2024-08-29T20:51:00Z"/>
        </w:trPr>
        <w:tc>
          <w:tcPr>
            <w:tcW w:w="2905" w:type="dxa"/>
          </w:tcPr>
          <w:p w14:paraId="195AF646" w14:textId="77777777" w:rsidR="00321BDB" w:rsidRDefault="00EF6432">
            <w:pPr>
              <w:rPr>
                <w:ins w:id="11" w:author="theirs" w:date="2024-08-29T20:51:00Z"/>
                <w:sz w:val="28"/>
                <w:szCs w:val="28"/>
              </w:rPr>
            </w:pPr>
            <w:ins w:id="12" w:author="theirs" w:date="2024-08-29T20:51:00Z">
              <w:r>
                <w:rPr>
                  <w:b/>
                  <w:sz w:val="28"/>
                  <w:szCs w:val="28"/>
                </w:rPr>
                <w:t>Sumário</w:t>
              </w:r>
            </w:ins>
          </w:p>
        </w:tc>
        <w:tc>
          <w:tcPr>
            <w:tcW w:w="7605" w:type="dxa"/>
          </w:tcPr>
          <w:p w14:paraId="51A68E75" w14:textId="112CCC71" w:rsidR="00321BDB" w:rsidRDefault="001D7836">
            <w:pPr>
              <w:rPr>
                <w:ins w:id="13" w:author="theirs" w:date="2024-08-29T20:51:00Z"/>
                <w:sz w:val="28"/>
                <w:szCs w:val="28"/>
              </w:rPr>
            </w:pPr>
            <w:ins w:id="14" w:author="theirs" w:date="2024-08-29T20:51:00Z">
              <w:r>
                <w:rPr>
                  <w:sz w:val="28"/>
                  <w:szCs w:val="28"/>
                </w:rPr>
                <w:t>Notificar o cliente sobre o pagamento de um aluguel</w:t>
              </w:r>
              <w:r w:rsidR="005B7847">
                <w:rPr>
                  <w:sz w:val="28"/>
                  <w:szCs w:val="28"/>
                </w:rPr>
                <w:t xml:space="preserve"> </w:t>
              </w:r>
            </w:ins>
          </w:p>
        </w:tc>
      </w:tr>
      <w:tr w:rsidR="00321BDB" w14:paraId="360C25D6" w14:textId="77777777">
        <w:trPr>
          <w:ins w:id="15" w:author="theirs" w:date="2024-08-29T20:51:00Z"/>
        </w:trPr>
        <w:tc>
          <w:tcPr>
            <w:tcW w:w="2905" w:type="dxa"/>
          </w:tcPr>
          <w:p w14:paraId="7A8D8DAF" w14:textId="41245B4E" w:rsidR="00321BDB" w:rsidRDefault="001E28FF">
            <w:pPr>
              <w:rPr>
                <w:ins w:id="16" w:author="theirs" w:date="2024-08-29T20:51:00Z"/>
                <w:sz w:val="28"/>
                <w:szCs w:val="28"/>
              </w:rPr>
            </w:pPr>
            <w:ins w:id="17" w:author="theirs" w:date="2024-08-29T20:51:00Z">
              <w:r>
                <w:rPr>
                  <w:b/>
                  <w:sz w:val="28"/>
                  <w:szCs w:val="28"/>
                </w:rPr>
                <w:t>Proprietário</w:t>
              </w:r>
              <w:r w:rsidR="00EF6432">
                <w:rPr>
                  <w:b/>
                  <w:sz w:val="28"/>
                  <w:szCs w:val="28"/>
                </w:rPr>
                <w:t xml:space="preserve"> Primário</w:t>
              </w:r>
            </w:ins>
          </w:p>
        </w:tc>
        <w:tc>
          <w:tcPr>
            <w:tcW w:w="7605" w:type="dxa"/>
          </w:tcPr>
          <w:p w14:paraId="238164FE" w14:textId="49A2899E" w:rsidR="00321BDB" w:rsidRDefault="005357C6">
            <w:pPr>
              <w:rPr>
                <w:ins w:id="18" w:author="theirs" w:date="2024-08-29T20:51:00Z"/>
                <w:sz w:val="28"/>
                <w:szCs w:val="28"/>
              </w:rPr>
            </w:pPr>
            <w:ins w:id="19" w:author="theirs" w:date="2024-08-29T20:51:00Z">
              <w:r>
                <w:rPr>
                  <w:sz w:val="28"/>
                  <w:szCs w:val="28"/>
                </w:rPr>
                <w:t>Cliente do HouseHub</w:t>
              </w:r>
            </w:ins>
          </w:p>
        </w:tc>
      </w:tr>
      <w:tr w:rsidR="00321BDB" w14:paraId="56429878" w14:textId="77777777">
        <w:trPr>
          <w:ins w:id="20" w:author="theirs" w:date="2024-08-29T20:51:00Z"/>
        </w:trPr>
        <w:tc>
          <w:tcPr>
            <w:tcW w:w="2905" w:type="dxa"/>
          </w:tcPr>
          <w:p w14:paraId="0B145A1D" w14:textId="77C155B3" w:rsidR="00321BDB" w:rsidRDefault="001E28FF">
            <w:pPr>
              <w:rPr>
                <w:ins w:id="21" w:author="theirs" w:date="2024-08-29T20:51:00Z"/>
                <w:sz w:val="28"/>
                <w:szCs w:val="28"/>
              </w:rPr>
            </w:pPr>
            <w:ins w:id="22" w:author="theirs" w:date="2024-08-29T20:51:00Z">
              <w:r>
                <w:rPr>
                  <w:b/>
                  <w:sz w:val="28"/>
                  <w:szCs w:val="28"/>
                </w:rPr>
                <w:t>Proprietário</w:t>
              </w:r>
              <w:r w:rsidR="00EF6432">
                <w:rPr>
                  <w:b/>
                  <w:sz w:val="28"/>
                  <w:szCs w:val="28"/>
                </w:rPr>
                <w:t xml:space="preserve"> Secundário</w:t>
              </w:r>
            </w:ins>
          </w:p>
        </w:tc>
        <w:tc>
          <w:tcPr>
            <w:tcW w:w="7605" w:type="dxa"/>
          </w:tcPr>
          <w:p w14:paraId="26D1B612" w14:textId="77777777" w:rsidR="00321BDB" w:rsidRDefault="00EF6432">
            <w:pPr>
              <w:rPr>
                <w:ins w:id="23" w:author="theirs" w:date="2024-08-29T20:51:00Z"/>
                <w:sz w:val="28"/>
                <w:szCs w:val="28"/>
              </w:rPr>
            </w:pPr>
            <w:ins w:id="24" w:author="theirs" w:date="2024-08-29T20:51:00Z">
              <w:r>
                <w:rPr>
                  <w:sz w:val="28"/>
                  <w:szCs w:val="28"/>
                </w:rPr>
                <w:t>-</w:t>
              </w:r>
            </w:ins>
          </w:p>
        </w:tc>
      </w:tr>
      <w:tr w:rsidR="00321BDB" w14:paraId="004A770A" w14:textId="77777777">
        <w:trPr>
          <w:ins w:id="25" w:author="theirs" w:date="2024-08-29T20:51:00Z"/>
        </w:trPr>
        <w:tc>
          <w:tcPr>
            <w:tcW w:w="2905" w:type="dxa"/>
          </w:tcPr>
          <w:p w14:paraId="53E01BD1" w14:textId="77777777" w:rsidR="00321BDB" w:rsidRDefault="00EF6432">
            <w:pPr>
              <w:rPr>
                <w:ins w:id="26" w:author="theirs" w:date="2024-08-29T20:51:00Z"/>
                <w:sz w:val="28"/>
                <w:szCs w:val="28"/>
              </w:rPr>
            </w:pPr>
            <w:ins w:id="27" w:author="theirs" w:date="2024-08-29T20:51:00Z">
              <w:r>
                <w:rPr>
                  <w:b/>
                  <w:sz w:val="28"/>
                  <w:szCs w:val="28"/>
                </w:rPr>
                <w:t>Pré-Condição</w:t>
              </w:r>
            </w:ins>
          </w:p>
        </w:tc>
        <w:tc>
          <w:tcPr>
            <w:tcW w:w="7605" w:type="dxa"/>
          </w:tcPr>
          <w:p w14:paraId="5798142A" w14:textId="0025DF66" w:rsidR="00321BDB" w:rsidRDefault="005357C6">
            <w:pPr>
              <w:rPr>
                <w:ins w:id="28" w:author="theirs" w:date="2024-08-29T20:51:00Z"/>
                <w:sz w:val="28"/>
                <w:szCs w:val="28"/>
              </w:rPr>
            </w:pPr>
            <w:ins w:id="29" w:author="theirs" w:date="2024-08-29T20:51:00Z">
              <w:r>
                <w:rPr>
                  <w:sz w:val="28"/>
                  <w:szCs w:val="28"/>
                </w:rPr>
                <w:t>Estar logado e t</w:t>
              </w:r>
              <w:r w:rsidR="005B7847">
                <w:rPr>
                  <w:sz w:val="28"/>
                  <w:szCs w:val="28"/>
                </w:rPr>
                <w:t>er imóveis alugados</w:t>
              </w:r>
            </w:ins>
          </w:p>
        </w:tc>
      </w:tr>
      <w:tr w:rsidR="00321BDB" w14:paraId="2ACA2531" w14:textId="77777777">
        <w:trPr>
          <w:ins w:id="30" w:author="theirs" w:date="2024-08-29T20:51:00Z"/>
        </w:trPr>
        <w:tc>
          <w:tcPr>
            <w:tcW w:w="2905" w:type="dxa"/>
          </w:tcPr>
          <w:p w14:paraId="43C55DB3" w14:textId="77777777" w:rsidR="00321BDB" w:rsidRDefault="00EF6432">
            <w:pPr>
              <w:rPr>
                <w:ins w:id="31" w:author="theirs" w:date="2024-08-29T20:51:00Z"/>
                <w:sz w:val="28"/>
                <w:szCs w:val="28"/>
              </w:rPr>
            </w:pPr>
            <w:ins w:id="32" w:author="theirs" w:date="2024-08-29T20:51:00Z">
              <w:r>
                <w:rPr>
                  <w:b/>
                  <w:sz w:val="28"/>
                  <w:szCs w:val="28"/>
                </w:rPr>
                <w:t>Pós-Condição</w:t>
              </w:r>
            </w:ins>
          </w:p>
        </w:tc>
        <w:tc>
          <w:tcPr>
            <w:tcW w:w="7605" w:type="dxa"/>
          </w:tcPr>
          <w:p w14:paraId="05A8762C" w14:textId="77777777" w:rsidR="00321BDB" w:rsidRDefault="00EF6432">
            <w:pPr>
              <w:rPr>
                <w:ins w:id="33" w:author="theirs" w:date="2024-08-29T20:51:00Z"/>
                <w:sz w:val="28"/>
                <w:szCs w:val="28"/>
              </w:rPr>
            </w:pPr>
            <w:ins w:id="34" w:author="theirs" w:date="2024-08-29T20:51:00Z">
              <w:r>
                <w:rPr>
                  <w:sz w:val="28"/>
                  <w:szCs w:val="28"/>
                </w:rPr>
                <w:t>-</w:t>
              </w:r>
            </w:ins>
          </w:p>
        </w:tc>
      </w:tr>
      <w:tr w:rsidR="00321BDB" w14:paraId="5E87A4C1" w14:textId="77777777">
        <w:trPr>
          <w:cantSplit/>
          <w:ins w:id="35" w:author="theirs" w:date="2024-08-29T20:51:00Z"/>
        </w:trPr>
        <w:tc>
          <w:tcPr>
            <w:tcW w:w="10510" w:type="dxa"/>
            <w:gridSpan w:val="2"/>
          </w:tcPr>
          <w:p w14:paraId="28018CEA" w14:textId="77777777" w:rsidR="00321BDB" w:rsidRDefault="00EF6432">
            <w:pPr>
              <w:pStyle w:val="Ttulo2"/>
              <w:rPr>
                <w:ins w:id="36" w:author="theirs" w:date="2024-08-29T20:51:00Z"/>
                <w:sz w:val="32"/>
                <w:szCs w:val="32"/>
              </w:rPr>
            </w:pPr>
            <w:ins w:id="37" w:author="theirs" w:date="2024-08-29T20:51:00Z">
              <w:r>
                <w:rPr>
                  <w:b/>
                  <w:sz w:val="32"/>
                  <w:szCs w:val="32"/>
                </w:rPr>
                <w:t xml:space="preserve">Fluxo Principal </w:t>
              </w:r>
            </w:ins>
          </w:p>
        </w:tc>
      </w:tr>
      <w:tr w:rsidR="004A036C" w14:paraId="5CE3F287" w14:textId="77777777">
        <w:trPr>
          <w:cantSplit/>
          <w:ins w:id="38" w:author="theirs" w:date="2024-08-29T20:51:00Z"/>
        </w:trPr>
        <w:tc>
          <w:tcPr>
            <w:tcW w:w="10510" w:type="dxa"/>
            <w:gridSpan w:val="2"/>
          </w:tcPr>
          <w:p w14:paraId="71706500" w14:textId="2B4A137B" w:rsidR="004A036C" w:rsidRDefault="005357C6" w:rsidP="00204199">
            <w:pPr>
              <w:pStyle w:val="Ttulo2"/>
              <w:numPr>
                <w:ilvl w:val="0"/>
                <w:numId w:val="2"/>
              </w:numPr>
              <w:jc w:val="left"/>
              <w:rPr>
                <w:ins w:id="39" w:author="theirs" w:date="2024-08-29T20:51:00Z"/>
              </w:rPr>
            </w:pPr>
            <w:ins w:id="40" w:author="theirs" w:date="2024-08-29T20:51:00Z">
              <w:r>
                <w:t>Cliente</w:t>
              </w:r>
              <w:r w:rsidR="004A036C">
                <w:t xml:space="preserve"> </w:t>
              </w:r>
              <w:r w:rsidR="00204199">
                <w:t xml:space="preserve">acessa a tela </w:t>
              </w:r>
              <w:r>
                <w:t>de busca</w:t>
              </w:r>
              <w:r w:rsidR="00204199">
                <w:t xml:space="preserve"> do site e é notificado sobre o pagamento no canto </w:t>
              </w:r>
              <w:r>
                <w:t>superior</w:t>
              </w:r>
              <w:r w:rsidR="00204199">
                <w:t xml:space="preserve"> direito</w:t>
              </w:r>
              <w:r w:rsidR="004A036C">
                <w:t xml:space="preserve"> (</w:t>
              </w:r>
              <w:r>
                <w:rPr>
                  <w:color w:val="FF0000"/>
                </w:rPr>
                <w:t>Tela002</w:t>
              </w:r>
              <w:r w:rsidR="004A036C">
                <w:t>).</w:t>
              </w:r>
            </w:ins>
          </w:p>
          <w:p w14:paraId="5ABB421B" w14:textId="0E314036" w:rsidR="004A036C" w:rsidRPr="005357C6" w:rsidRDefault="005357C6" w:rsidP="005357C6">
            <w:pPr>
              <w:pStyle w:val="PargrafodaLista"/>
              <w:numPr>
                <w:ilvl w:val="0"/>
                <w:numId w:val="2"/>
              </w:numPr>
              <w:rPr>
                <w:ins w:id="41" w:author="theirs" w:date="2024-08-29T20:51:00Z"/>
                <w:sz w:val="28"/>
                <w:szCs w:val="28"/>
              </w:rPr>
            </w:pPr>
            <w:ins w:id="42" w:author="theirs" w:date="2024-08-29T20:51:00Z">
              <w:r>
                <w:rPr>
                  <w:sz w:val="28"/>
                  <w:szCs w:val="28"/>
                </w:rPr>
                <w:t>Cliente clica no símbolo de notificação e pode ver todas as notificações.</w:t>
              </w:r>
            </w:ins>
          </w:p>
        </w:tc>
      </w:tr>
    </w:tbl>
    <w:p w14:paraId="246C6DAC" w14:textId="77777777" w:rsidR="00321BDB" w:rsidRDefault="00321BDB">
      <w:pPr>
        <w:jc w:val="center"/>
        <w:rPr>
          <w:ins w:id="43" w:author="theirs" w:date="2024-08-29T20:51:00Z"/>
        </w:rPr>
      </w:pPr>
    </w:p>
    <w:p w14:paraId="055FBF21" w14:textId="77777777" w:rsidR="004A036C" w:rsidRDefault="004A036C">
      <w:pPr>
        <w:jc w:val="center"/>
        <w:rPr>
          <w:ins w:id="44" w:author="theirs" w:date="2024-08-29T20:51:00Z"/>
        </w:rPr>
      </w:pPr>
    </w:p>
    <w:p w14:paraId="75D9EA0F" w14:textId="77777777" w:rsidR="004A036C" w:rsidRDefault="004A036C">
      <w:pPr>
        <w:jc w:val="center"/>
        <w:pPrChange w:id="45" w:author="theirs" w:date="2024-08-29T20:51:00Z">
          <w:pPr/>
        </w:pPrChange>
      </w:pPr>
    </w:p>
    <w:sectPr w:rsidR="004A036C">
      <w:pgSz w:w="11906" w:h="16838"/>
      <w:pgMar w:top="1418" w:right="851" w:bottom="1418" w:left="851" w:header="709" w:footer="709" w:gutter="0"/>
      <w:pgNumType w:start="1"/>
      <w:cols w:space="720"/>
      <w:docGrid w:linePitch="0"/>
      <w:sectPrChange w:id="46" w:author="theirs" w:date="2024-08-29T20:51:00Z">
        <w:sectPr w:rsidR="004A036C">
          <w:pgMar w:top="1417" w:right="1701" w:bottom="1417" w:left="1701" w:header="708" w:footer="708" w:gutter="0"/>
          <w:pgNumType w:start="1"/>
          <w:cols w:space="708"/>
          <w:docGrid w:linePitch="36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F9A"/>
    <w:multiLevelType w:val="multilevel"/>
    <w:tmpl w:val="4AB8DD8C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DB"/>
    <w:rsid w:val="001D7836"/>
    <w:rsid w:val="001E28FF"/>
    <w:rsid w:val="00204199"/>
    <w:rsid w:val="00321BDB"/>
    <w:rsid w:val="00365219"/>
    <w:rsid w:val="004A036C"/>
    <w:rsid w:val="004A7A49"/>
    <w:rsid w:val="005357C6"/>
    <w:rsid w:val="005B7847"/>
    <w:rsid w:val="005D4EE6"/>
    <w:rsid w:val="00A33AC1"/>
    <w:rsid w:val="00A75BA2"/>
    <w:rsid w:val="00BF31A0"/>
    <w:rsid w:val="00EA5EE6"/>
    <w:rsid w:val="00E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8001"/>
  <w15:docId w15:val="{40333291-C21B-46F3-88FB-49613D24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A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Vinicius Santana Oliveira</cp:lastModifiedBy>
  <cp:revision>10</cp:revision>
  <dcterms:created xsi:type="dcterms:W3CDTF">2024-03-20T13:49:00Z</dcterms:created>
  <dcterms:modified xsi:type="dcterms:W3CDTF">2024-08-29T23:52:00Z</dcterms:modified>
</cp:coreProperties>
</file>